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C6405" w14:textId="6FC1F139" w:rsidR="00924673" w:rsidRDefault="00000000" w:rsidP="00924673">
      <w:pPr>
        <w:pStyle w:val="Ttulo"/>
        <w:rPr>
          <w:ins w:id="0" w:author="Yuri Sanchez Gutierrez" w:date="2020-06-23T09:24:00Z"/>
        </w:rPr>
      </w:pPr>
      <w:sdt>
        <w:sdtPr>
          <w:rPr>
            <w:color w:val="EE0000"/>
          </w:rPr>
          <w:alias w:val="Título"/>
          <w:tag w:val=""/>
          <w:id w:val="-487021785"/>
          <w:placeholder>
            <w:docPart w:val="467CFDA3E8844AFDBA2D88AF39ED9BE6"/>
          </w:placeholder>
          <w:dataBinding w:prefixMappings="xmlns:ns0='http://purl.org/dc/elements/1.1/' xmlns:ns1='http://schemas.openxmlformats.org/package/2006/metadata/core-properties' " w:xpath="/ns1:coreProperties[1]/ns0:title[1]" w:storeItemID="{6C3C8BC8-F283-45AE-878A-BAB7291924A1}"/>
          <w:text/>
        </w:sdtPr>
        <w:sdtContent>
          <w:r w:rsidR="00B877ED">
            <w:t>Packet Tracer - Dispositivos de red seguros</w:t>
          </w:r>
        </w:sdtContent>
      </w:sdt>
      <w:r w:rsidR="00B877ED">
        <w:rPr>
          <w:rStyle w:val="LabTitleInstVersred"/>
        </w:rPr>
        <w:t xml:space="preserve"> </w:t>
      </w:r>
    </w:p>
    <w:p w14:paraId="12B82308" w14:textId="77777777" w:rsidR="00924673" w:rsidRDefault="00924673" w:rsidP="00924673">
      <w:pPr>
        <w:pStyle w:val="Ttulo"/>
        <w:rPr>
          <w:ins w:id="1" w:author="Yuri Sanchez Gutierrez" w:date="2020-06-23T09:24:00Z"/>
        </w:rPr>
      </w:pPr>
    </w:p>
    <w:p w14:paraId="6D58DE03" w14:textId="7805D48D" w:rsidR="002003FA" w:rsidRDefault="00B45F4C" w:rsidP="00EC6DDE">
      <w:pPr>
        <w:pStyle w:val="Ttulo"/>
      </w:pPr>
      <w:r>
        <w:t>Tabla de asignación de direcciones</w:t>
      </w:r>
    </w:p>
    <w:tbl>
      <w:tblPr>
        <w:tblStyle w:val="Tablaconcuadrcula"/>
        <w:tblW w:w="0" w:type="auto"/>
        <w:tblInd w:w="360" w:type="dxa"/>
        <w:tblLook w:val="04A0" w:firstRow="1" w:lastRow="0" w:firstColumn="1" w:lastColumn="0" w:noHBand="0" w:noVBand="1"/>
        <w:tblDescription w:val="Esta tabla muestra el direccionamiento del dispositivo, interfaz, dirección IP / máscara y puerta de enlace predeterminada. Esta tabla contiene celdas marcadas como «en blanco» donde puede registrar la dirección IP/ prefijo y la puerta de enlace predeterminada para los equipos."/>
      </w:tblPr>
      <w:tblGrid>
        <w:gridCol w:w="1433"/>
        <w:gridCol w:w="1387"/>
        <w:gridCol w:w="2413"/>
        <w:gridCol w:w="2171"/>
        <w:gridCol w:w="2306"/>
      </w:tblGrid>
      <w:tr w:rsidR="00B45F4C" w14:paraId="404A1D01" w14:textId="77777777" w:rsidTr="00EC6DDE">
        <w:tc>
          <w:tcPr>
            <w:tcW w:w="1433" w:type="dxa"/>
            <w:tcBorders>
              <w:bottom w:val="single" w:sz="4" w:space="0" w:color="auto"/>
            </w:tcBorders>
            <w:shd w:val="clear" w:color="auto" w:fill="DBE5F1" w:themeFill="accent1" w:themeFillTint="33"/>
          </w:tcPr>
          <w:p w14:paraId="054A0451" w14:textId="77777777" w:rsidR="00B45F4C" w:rsidRPr="00B45F4C" w:rsidRDefault="00B45F4C" w:rsidP="00B45F4C">
            <w:pPr>
              <w:pStyle w:val="TableHeading"/>
            </w:pPr>
            <w:r>
              <w:t>Dispositivo</w:t>
            </w:r>
          </w:p>
        </w:tc>
        <w:tc>
          <w:tcPr>
            <w:tcW w:w="1387" w:type="dxa"/>
            <w:shd w:val="clear" w:color="auto" w:fill="DBE5F1" w:themeFill="accent1" w:themeFillTint="33"/>
          </w:tcPr>
          <w:p w14:paraId="03944835" w14:textId="77777777" w:rsidR="00B45F4C" w:rsidRPr="00B45F4C" w:rsidRDefault="00B45F4C" w:rsidP="00B45F4C">
            <w:pPr>
              <w:pStyle w:val="TableHeading"/>
            </w:pPr>
            <w:r>
              <w:t>Interfaz</w:t>
            </w:r>
          </w:p>
        </w:tc>
        <w:tc>
          <w:tcPr>
            <w:tcW w:w="2413" w:type="dxa"/>
            <w:shd w:val="clear" w:color="auto" w:fill="DBE5F1" w:themeFill="accent1" w:themeFillTint="33"/>
          </w:tcPr>
          <w:p w14:paraId="6AA2D63E" w14:textId="77777777" w:rsidR="00B45F4C" w:rsidRPr="00B45F4C" w:rsidRDefault="00B45F4C" w:rsidP="00B45F4C">
            <w:pPr>
              <w:pStyle w:val="TableHeading"/>
            </w:pPr>
            <w:r>
              <w:t>Dirección</w:t>
            </w:r>
          </w:p>
        </w:tc>
        <w:tc>
          <w:tcPr>
            <w:tcW w:w="2171" w:type="dxa"/>
            <w:shd w:val="clear" w:color="auto" w:fill="DBE5F1" w:themeFill="accent1" w:themeFillTint="33"/>
          </w:tcPr>
          <w:p w14:paraId="0402032F" w14:textId="77777777" w:rsidR="00B45F4C" w:rsidRPr="00B45F4C" w:rsidRDefault="00B45F4C" w:rsidP="00B45F4C">
            <w:pPr>
              <w:pStyle w:val="TableHeading"/>
            </w:pPr>
            <w:r>
              <w:t>Máscara</w:t>
            </w:r>
          </w:p>
        </w:tc>
        <w:tc>
          <w:tcPr>
            <w:tcW w:w="2306" w:type="dxa"/>
            <w:shd w:val="clear" w:color="auto" w:fill="DBE5F1" w:themeFill="accent1" w:themeFillTint="33"/>
          </w:tcPr>
          <w:p w14:paraId="5C40E2D0" w14:textId="77777777" w:rsidR="00B45F4C" w:rsidRPr="00B45F4C" w:rsidRDefault="00B45F4C" w:rsidP="00B45F4C">
            <w:pPr>
              <w:pStyle w:val="TableHeading"/>
            </w:pPr>
            <w:r>
              <w:t>Gateway</w:t>
            </w:r>
          </w:p>
        </w:tc>
      </w:tr>
      <w:tr w:rsidR="00B45F4C" w14:paraId="31CB1491" w14:textId="77777777" w:rsidTr="00EC6DDE">
        <w:tc>
          <w:tcPr>
            <w:tcW w:w="1433" w:type="dxa"/>
            <w:tcBorders>
              <w:bottom w:val="nil"/>
            </w:tcBorders>
          </w:tcPr>
          <w:p w14:paraId="7647883A" w14:textId="77777777" w:rsidR="00B45F4C" w:rsidRDefault="00B45F4C" w:rsidP="00B26C73">
            <w:pPr>
              <w:pStyle w:val="TableText"/>
            </w:pPr>
            <w:r>
              <w:t>RTR-A</w:t>
            </w:r>
          </w:p>
        </w:tc>
        <w:tc>
          <w:tcPr>
            <w:tcW w:w="1387" w:type="dxa"/>
          </w:tcPr>
          <w:p w14:paraId="3142033F" w14:textId="77777777" w:rsidR="00B45F4C" w:rsidRDefault="00B45F4C" w:rsidP="00B26C73">
            <w:pPr>
              <w:pStyle w:val="TableText"/>
            </w:pPr>
            <w:r>
              <w:t>G0/0/0</w:t>
            </w:r>
          </w:p>
        </w:tc>
        <w:tc>
          <w:tcPr>
            <w:tcW w:w="2413" w:type="dxa"/>
          </w:tcPr>
          <w:p w14:paraId="4C834A33" w14:textId="77777777" w:rsidR="00B45F4C" w:rsidRDefault="00B45F4C" w:rsidP="00B26C73">
            <w:pPr>
              <w:pStyle w:val="TableText"/>
            </w:pPr>
            <w:r>
              <w:t>192.168.1.1</w:t>
            </w:r>
          </w:p>
        </w:tc>
        <w:tc>
          <w:tcPr>
            <w:tcW w:w="2171" w:type="dxa"/>
          </w:tcPr>
          <w:p w14:paraId="63C256D9" w14:textId="77777777" w:rsidR="00B45F4C" w:rsidRDefault="00B45F4C" w:rsidP="00B26C73">
            <w:pPr>
              <w:pStyle w:val="TableText"/>
            </w:pPr>
            <w:r>
              <w:t>255.255.255.0</w:t>
            </w:r>
          </w:p>
        </w:tc>
        <w:tc>
          <w:tcPr>
            <w:tcW w:w="2306" w:type="dxa"/>
          </w:tcPr>
          <w:p w14:paraId="318AB83F" w14:textId="77777777" w:rsidR="00B45F4C" w:rsidRDefault="00B45F4C" w:rsidP="00B26C73">
            <w:pPr>
              <w:pStyle w:val="TableText"/>
            </w:pPr>
            <w:r>
              <w:t>N/D</w:t>
            </w:r>
          </w:p>
        </w:tc>
      </w:tr>
      <w:tr w:rsidR="00B45F4C" w14:paraId="7930AF37" w14:textId="77777777" w:rsidTr="00EC6DDE">
        <w:tc>
          <w:tcPr>
            <w:tcW w:w="1433" w:type="dxa"/>
            <w:tcBorders>
              <w:top w:val="nil"/>
            </w:tcBorders>
          </w:tcPr>
          <w:p w14:paraId="56E0C3AF" w14:textId="79B7A573" w:rsidR="00B45F4C" w:rsidRDefault="005F1441" w:rsidP="00B26C73">
            <w:pPr>
              <w:pStyle w:val="ConfigWindow"/>
            </w:pPr>
            <w:r>
              <w:t>RTR-A</w:t>
            </w:r>
          </w:p>
        </w:tc>
        <w:tc>
          <w:tcPr>
            <w:tcW w:w="1387" w:type="dxa"/>
          </w:tcPr>
          <w:p w14:paraId="07BFF595" w14:textId="77777777" w:rsidR="00B45F4C" w:rsidRDefault="00B45F4C" w:rsidP="00B26C73">
            <w:pPr>
              <w:pStyle w:val="TableText"/>
            </w:pPr>
            <w:r>
              <w:t>G0/0/1</w:t>
            </w:r>
          </w:p>
        </w:tc>
        <w:tc>
          <w:tcPr>
            <w:tcW w:w="2413" w:type="dxa"/>
          </w:tcPr>
          <w:p w14:paraId="6A3D02E8" w14:textId="77777777" w:rsidR="00B45F4C" w:rsidRDefault="00B45F4C" w:rsidP="00B26C73">
            <w:pPr>
              <w:pStyle w:val="TableText"/>
            </w:pPr>
            <w:r>
              <w:t>192.168.2.1</w:t>
            </w:r>
          </w:p>
        </w:tc>
        <w:tc>
          <w:tcPr>
            <w:tcW w:w="2171" w:type="dxa"/>
          </w:tcPr>
          <w:p w14:paraId="41A57DCF" w14:textId="77777777" w:rsidR="00B45F4C" w:rsidRDefault="00B45F4C" w:rsidP="00B26C73">
            <w:pPr>
              <w:pStyle w:val="TableText"/>
            </w:pPr>
            <w:r>
              <w:t>255.255.255.0</w:t>
            </w:r>
          </w:p>
        </w:tc>
        <w:tc>
          <w:tcPr>
            <w:tcW w:w="2306" w:type="dxa"/>
          </w:tcPr>
          <w:p w14:paraId="04D84DE3" w14:textId="77777777" w:rsidR="00B45F4C" w:rsidRDefault="00B45F4C" w:rsidP="00B26C73">
            <w:pPr>
              <w:pStyle w:val="TableText"/>
            </w:pPr>
            <w:r>
              <w:t>N/D</w:t>
            </w:r>
          </w:p>
        </w:tc>
      </w:tr>
      <w:tr w:rsidR="00EC6DDE" w14:paraId="0250B39A" w14:textId="77777777" w:rsidTr="00EC6DDE">
        <w:tc>
          <w:tcPr>
            <w:tcW w:w="1433" w:type="dxa"/>
          </w:tcPr>
          <w:p w14:paraId="5BBEC232" w14:textId="77777777" w:rsidR="00EC6DDE" w:rsidRDefault="00EC6DDE" w:rsidP="00EC6DDE">
            <w:pPr>
              <w:pStyle w:val="TableText"/>
            </w:pPr>
            <w:r>
              <w:t>SW-1</w:t>
            </w:r>
          </w:p>
        </w:tc>
        <w:tc>
          <w:tcPr>
            <w:tcW w:w="1387" w:type="dxa"/>
          </w:tcPr>
          <w:p w14:paraId="402CE3B0" w14:textId="77777777" w:rsidR="00EC6DDE" w:rsidRDefault="00EC6DDE" w:rsidP="00EC6DDE">
            <w:pPr>
              <w:pStyle w:val="TableText"/>
            </w:pPr>
            <w:r>
              <w:t>SVI</w:t>
            </w:r>
          </w:p>
        </w:tc>
        <w:tc>
          <w:tcPr>
            <w:tcW w:w="2413" w:type="dxa"/>
          </w:tcPr>
          <w:p w14:paraId="1527A384" w14:textId="77777777" w:rsidR="00EC6DDE" w:rsidRDefault="00EC6DDE" w:rsidP="00EC6DDE">
            <w:pPr>
              <w:pStyle w:val="TableText"/>
            </w:pPr>
            <w:r>
              <w:t>192.168.1.254</w:t>
            </w:r>
          </w:p>
        </w:tc>
        <w:tc>
          <w:tcPr>
            <w:tcW w:w="2171" w:type="dxa"/>
          </w:tcPr>
          <w:p w14:paraId="2CB8CADB" w14:textId="77777777" w:rsidR="00EC6DDE" w:rsidRDefault="00EC6DDE" w:rsidP="00EC6DDE">
            <w:pPr>
              <w:pStyle w:val="TableText"/>
            </w:pPr>
            <w:r>
              <w:t>255.255.255.0</w:t>
            </w:r>
          </w:p>
        </w:tc>
        <w:tc>
          <w:tcPr>
            <w:tcW w:w="2306" w:type="dxa"/>
          </w:tcPr>
          <w:p w14:paraId="484B0D79" w14:textId="44E05576" w:rsidR="00EC6DDE" w:rsidRPr="00D64B20" w:rsidRDefault="00D64B20" w:rsidP="00EC6DDE">
            <w:pPr>
              <w:pStyle w:val="TableText"/>
              <w:rPr>
                <w:rStyle w:val="AnswerGray"/>
              </w:rPr>
            </w:pPr>
            <w:ins w:id="2" w:author="AMERICA CITLALY FLORES MASCAREO" w:date="2023-05-25T18:48:00Z">
              <w:r w:rsidRPr="00D64B20">
                <w:rPr>
                  <w:rStyle w:val="AnswerGray"/>
                </w:rPr>
                <w:t>192.168.1.1</w:t>
              </w:r>
            </w:ins>
          </w:p>
        </w:tc>
      </w:tr>
      <w:tr w:rsidR="00B45F4C" w14:paraId="39CE9BF2" w14:textId="77777777" w:rsidTr="00EC6DDE">
        <w:tc>
          <w:tcPr>
            <w:tcW w:w="1433" w:type="dxa"/>
          </w:tcPr>
          <w:p w14:paraId="6D06C9D9" w14:textId="77777777" w:rsidR="00B45F4C" w:rsidRDefault="00B45F4C" w:rsidP="00B26C73">
            <w:pPr>
              <w:pStyle w:val="TableText"/>
            </w:pPr>
            <w:r>
              <w:t>PC</w:t>
            </w:r>
          </w:p>
        </w:tc>
        <w:tc>
          <w:tcPr>
            <w:tcW w:w="1387" w:type="dxa"/>
          </w:tcPr>
          <w:p w14:paraId="387A7ECC" w14:textId="77777777" w:rsidR="00B45F4C" w:rsidRDefault="00B45F4C" w:rsidP="00B26C73">
            <w:pPr>
              <w:pStyle w:val="TableText"/>
            </w:pPr>
            <w:r>
              <w:t>NIC</w:t>
            </w:r>
          </w:p>
        </w:tc>
        <w:tc>
          <w:tcPr>
            <w:tcW w:w="2413" w:type="dxa"/>
          </w:tcPr>
          <w:p w14:paraId="4E5F3758" w14:textId="77777777" w:rsidR="00B45F4C" w:rsidRDefault="00B45F4C" w:rsidP="00B26C73">
            <w:pPr>
              <w:pStyle w:val="TableText"/>
            </w:pPr>
            <w:r>
              <w:t>192.168.1.2</w:t>
            </w:r>
          </w:p>
        </w:tc>
        <w:tc>
          <w:tcPr>
            <w:tcW w:w="2171" w:type="dxa"/>
          </w:tcPr>
          <w:p w14:paraId="35DAFFA3" w14:textId="77777777" w:rsidR="00B45F4C" w:rsidRDefault="00B45F4C" w:rsidP="00B26C73">
            <w:pPr>
              <w:pStyle w:val="TableText"/>
            </w:pPr>
            <w:r>
              <w:t>255.255.255.0</w:t>
            </w:r>
          </w:p>
        </w:tc>
        <w:tc>
          <w:tcPr>
            <w:tcW w:w="2306" w:type="dxa"/>
          </w:tcPr>
          <w:p w14:paraId="2D8DF3CC" w14:textId="0F66E52C" w:rsidR="00B45F4C" w:rsidRPr="00D64B20" w:rsidRDefault="00D64B20" w:rsidP="00B26C73">
            <w:pPr>
              <w:pStyle w:val="TableText"/>
              <w:rPr>
                <w:rStyle w:val="AnswerGray"/>
              </w:rPr>
            </w:pPr>
            <w:ins w:id="3" w:author="AMERICA CITLALY FLORES MASCAREO" w:date="2023-05-25T18:48:00Z">
              <w:r w:rsidRPr="00D64B20">
                <w:rPr>
                  <w:rStyle w:val="AnswerGray"/>
                </w:rPr>
                <w:t>192.168.1.1</w:t>
              </w:r>
            </w:ins>
          </w:p>
        </w:tc>
      </w:tr>
      <w:tr w:rsidR="00B45F4C" w14:paraId="44C4828F" w14:textId="77777777" w:rsidTr="00EC6DDE">
        <w:tc>
          <w:tcPr>
            <w:tcW w:w="1433" w:type="dxa"/>
          </w:tcPr>
          <w:p w14:paraId="46416DA7" w14:textId="77777777" w:rsidR="00B45F4C" w:rsidRDefault="00B45F4C" w:rsidP="00B26C73">
            <w:pPr>
              <w:pStyle w:val="TableText"/>
            </w:pPr>
            <w:r>
              <w:t>Computadora portátil</w:t>
            </w:r>
          </w:p>
        </w:tc>
        <w:tc>
          <w:tcPr>
            <w:tcW w:w="1387" w:type="dxa"/>
          </w:tcPr>
          <w:p w14:paraId="5718783B" w14:textId="77777777" w:rsidR="00B45F4C" w:rsidRDefault="00B45F4C" w:rsidP="00B26C73">
            <w:pPr>
              <w:pStyle w:val="TableText"/>
            </w:pPr>
            <w:r>
              <w:t>NIC</w:t>
            </w:r>
          </w:p>
        </w:tc>
        <w:tc>
          <w:tcPr>
            <w:tcW w:w="2413" w:type="dxa"/>
          </w:tcPr>
          <w:p w14:paraId="60C96418" w14:textId="77777777" w:rsidR="00B45F4C" w:rsidRDefault="00B45F4C" w:rsidP="00B26C73">
            <w:pPr>
              <w:pStyle w:val="TableText"/>
            </w:pPr>
            <w:r>
              <w:t>192.168.1.10</w:t>
            </w:r>
          </w:p>
        </w:tc>
        <w:tc>
          <w:tcPr>
            <w:tcW w:w="2171" w:type="dxa"/>
          </w:tcPr>
          <w:p w14:paraId="2911E5CE" w14:textId="77777777" w:rsidR="00B45F4C" w:rsidRDefault="00B45F4C" w:rsidP="00B26C73">
            <w:pPr>
              <w:pStyle w:val="TableText"/>
            </w:pPr>
            <w:r>
              <w:t>255.255.255.0</w:t>
            </w:r>
          </w:p>
        </w:tc>
        <w:tc>
          <w:tcPr>
            <w:tcW w:w="2306" w:type="dxa"/>
          </w:tcPr>
          <w:p w14:paraId="2EA9D7B2" w14:textId="3B4842CC" w:rsidR="00B45F4C" w:rsidRPr="00D64B20" w:rsidRDefault="00D64B20" w:rsidP="00B26C73">
            <w:pPr>
              <w:pStyle w:val="TableText"/>
              <w:rPr>
                <w:rStyle w:val="AnswerGray"/>
              </w:rPr>
            </w:pPr>
            <w:ins w:id="4" w:author="AMERICA CITLALY FLORES MASCAREO" w:date="2023-05-25T18:48:00Z">
              <w:r w:rsidRPr="00D64B20">
                <w:rPr>
                  <w:rStyle w:val="AnswerGray"/>
                </w:rPr>
                <w:t>192.168.1.1</w:t>
              </w:r>
            </w:ins>
          </w:p>
        </w:tc>
      </w:tr>
      <w:tr w:rsidR="00B45F4C" w14:paraId="49CA9E0D" w14:textId="77777777" w:rsidTr="00EC6DDE">
        <w:tc>
          <w:tcPr>
            <w:tcW w:w="1433" w:type="dxa"/>
          </w:tcPr>
          <w:p w14:paraId="41D178F2" w14:textId="77777777" w:rsidR="00B45F4C" w:rsidRDefault="00B45F4C" w:rsidP="00B26C73">
            <w:pPr>
              <w:pStyle w:val="TableText"/>
            </w:pPr>
            <w:r>
              <w:t>Remote PC</w:t>
            </w:r>
          </w:p>
        </w:tc>
        <w:tc>
          <w:tcPr>
            <w:tcW w:w="1387" w:type="dxa"/>
          </w:tcPr>
          <w:p w14:paraId="1C19C351" w14:textId="77777777" w:rsidR="00B45F4C" w:rsidRDefault="00B45F4C" w:rsidP="00B26C73">
            <w:pPr>
              <w:pStyle w:val="TableText"/>
            </w:pPr>
            <w:r>
              <w:t>NIC</w:t>
            </w:r>
          </w:p>
        </w:tc>
        <w:tc>
          <w:tcPr>
            <w:tcW w:w="2413" w:type="dxa"/>
          </w:tcPr>
          <w:p w14:paraId="2366C761" w14:textId="77777777" w:rsidR="00B45F4C" w:rsidRDefault="00B45F4C" w:rsidP="00B26C73">
            <w:pPr>
              <w:pStyle w:val="TableText"/>
            </w:pPr>
            <w:r>
              <w:t>192.168.2.10</w:t>
            </w:r>
          </w:p>
        </w:tc>
        <w:tc>
          <w:tcPr>
            <w:tcW w:w="2171" w:type="dxa"/>
          </w:tcPr>
          <w:p w14:paraId="38FB9C9F" w14:textId="77777777" w:rsidR="00B45F4C" w:rsidRDefault="00B45F4C" w:rsidP="00B26C73">
            <w:pPr>
              <w:pStyle w:val="TableText"/>
            </w:pPr>
            <w:r>
              <w:t>255.255.255.0</w:t>
            </w:r>
          </w:p>
        </w:tc>
        <w:tc>
          <w:tcPr>
            <w:tcW w:w="2306" w:type="dxa"/>
          </w:tcPr>
          <w:p w14:paraId="27B44512" w14:textId="59EA9051" w:rsidR="00B45F4C" w:rsidRPr="00D64B20" w:rsidRDefault="00D64B20" w:rsidP="00B26C73">
            <w:pPr>
              <w:pStyle w:val="TableText"/>
              <w:rPr>
                <w:rStyle w:val="AnswerGray"/>
              </w:rPr>
            </w:pPr>
            <w:ins w:id="5" w:author="AMERICA CITLALY FLORES MASCAREO" w:date="2023-05-25T18:48:00Z">
              <w:r w:rsidRPr="00D64B20">
                <w:rPr>
                  <w:rStyle w:val="AnswerGray"/>
                </w:rPr>
                <w:t>192.168.</w:t>
              </w:r>
            </w:ins>
            <w:ins w:id="6" w:author="AMERICA CITLALY FLORES MASCAREO" w:date="2023-05-25T18:49:00Z">
              <w:r>
                <w:rPr>
                  <w:rStyle w:val="AnswerGray"/>
                </w:rPr>
                <w:t>2</w:t>
              </w:r>
            </w:ins>
            <w:ins w:id="7" w:author="AMERICA CITLALY FLORES MASCAREO" w:date="2023-05-25T18:48:00Z">
              <w:r w:rsidRPr="00D64B20">
                <w:rPr>
                  <w:rStyle w:val="AnswerGray"/>
                </w:rPr>
                <w:t>.1</w:t>
              </w:r>
            </w:ins>
          </w:p>
        </w:tc>
      </w:tr>
    </w:tbl>
    <w:p w14:paraId="0CF3740E" w14:textId="77777777" w:rsidR="002003FA" w:rsidRDefault="002003FA" w:rsidP="00B26C73">
      <w:pPr>
        <w:pStyle w:val="Ttulo1"/>
      </w:pPr>
      <w:r>
        <w:t>Requisitos</w:t>
      </w:r>
    </w:p>
    <w:p w14:paraId="72B7E877" w14:textId="77777777" w:rsidR="000E40C7" w:rsidRDefault="002F0B74" w:rsidP="002003FA">
      <w:pPr>
        <w:pStyle w:val="BodyTextL25"/>
      </w:pPr>
      <w:r>
        <w:rPr>
          <w:b/>
        </w:rPr>
        <w:t>Nota</w:t>
      </w:r>
      <w:r w:rsidR="000E40C7" w:rsidRPr="00B26C73">
        <w:t xml:space="preserve">: Para que esta actividad sea breve y fácil de administrar, no se han realizado algunos ajustes de configuración de seguridad. En otros casos, no se han seguido las mejores prácticas de seguridad. </w:t>
      </w:r>
    </w:p>
    <w:p w14:paraId="7A9611E4" w14:textId="51142C46" w:rsidR="002003FA" w:rsidRPr="002003FA" w:rsidRDefault="002003FA" w:rsidP="002003FA">
      <w:pPr>
        <w:pStyle w:val="BodyTextL25"/>
      </w:pPr>
      <w:r>
        <w:t>En esta actividad, configurará un enrutador y un conmutador según una lista de requisitos.</w:t>
      </w:r>
    </w:p>
    <w:p w14:paraId="6A395841" w14:textId="77777777" w:rsidR="00B45F4C" w:rsidRDefault="00940634" w:rsidP="00B26C73">
      <w:pPr>
        <w:pStyle w:val="Ttulo1"/>
      </w:pPr>
      <w:r>
        <w:t>Instrucciones</w:t>
      </w:r>
    </w:p>
    <w:p w14:paraId="34FB9C57" w14:textId="77777777" w:rsidR="00EB044C" w:rsidRDefault="00EB044C" w:rsidP="00EB044C">
      <w:pPr>
        <w:pStyle w:val="Ttulo3"/>
      </w:pPr>
      <w:r>
        <w:t>Documentar la red</w:t>
      </w:r>
    </w:p>
    <w:p w14:paraId="33A99092" w14:textId="77777777" w:rsidR="000E40C7" w:rsidRDefault="00B45F4C" w:rsidP="002003FA">
      <w:pPr>
        <w:pStyle w:val="BodyTextL25"/>
      </w:pPr>
      <w:r>
        <w:t>Complete la tabla de direccionamiento con la información que falta.</w:t>
      </w:r>
    </w:p>
    <w:p w14:paraId="0B1BF826" w14:textId="77777777" w:rsidR="002003FA" w:rsidRDefault="002003FA" w:rsidP="0003188B">
      <w:pPr>
        <w:pStyle w:val="Ttulo3"/>
        <w:spacing w:before="120"/>
      </w:pPr>
      <w:r>
        <w:t>Requisitos de configuración del router:</w:t>
      </w:r>
    </w:p>
    <w:p w14:paraId="4B0B8BBE" w14:textId="77777777" w:rsidR="002003FA" w:rsidRDefault="002003FA" w:rsidP="008D57CA">
      <w:pPr>
        <w:pStyle w:val="Bulletlevel1"/>
      </w:pPr>
      <w:r>
        <w:t>Impedir que IOS intente resolver comandos mal escritos en nombres de dominio.</w:t>
      </w:r>
    </w:p>
    <w:p w14:paraId="14FCCBDF" w14:textId="77777777" w:rsidR="002003FA" w:rsidRDefault="002003FA" w:rsidP="002003FA">
      <w:pPr>
        <w:pStyle w:val="Bulletlevel1"/>
      </w:pPr>
      <w:r>
        <w:t>Nombres de host que coinciden con los valores de la tabla de direcciones.</w:t>
      </w:r>
    </w:p>
    <w:p w14:paraId="4125E74E" w14:textId="7262F7E6" w:rsidR="002F0B74" w:rsidRDefault="000E40C7" w:rsidP="002F0B74">
      <w:pPr>
        <w:pStyle w:val="Bulletlevel1"/>
      </w:pPr>
      <w:r>
        <w:t>Requerir que las contraseñas recién creadas tengan al menos 10 caracteres de longitud.</w:t>
      </w:r>
    </w:p>
    <w:p w14:paraId="66276523" w14:textId="77777777" w:rsidR="002003FA" w:rsidRDefault="008A2DCA" w:rsidP="002003FA">
      <w:pPr>
        <w:pStyle w:val="Bulletlevel1"/>
      </w:pPr>
      <w:r>
        <w:t xml:space="preserve">Una contraseña segura de diez caracteres para la línea de consola. Utilice </w:t>
      </w:r>
      <w:r w:rsidR="000E40C7" w:rsidRPr="000E40C7">
        <w:rPr>
          <w:b/>
        </w:rPr>
        <w:t xml:space="preserve">@Cons1234! </w:t>
      </w:r>
    </w:p>
    <w:p w14:paraId="105FECB3" w14:textId="77777777" w:rsidR="0036454D" w:rsidRDefault="00FB748B" w:rsidP="002003FA">
      <w:pPr>
        <w:pStyle w:val="Bulletlevel1"/>
      </w:pPr>
      <w:r>
        <w:t>Asegúrese de que las sesiones de consola y VTY se cierren exactamente después de 7 minutos.</w:t>
      </w:r>
    </w:p>
    <w:p w14:paraId="4B08419B" w14:textId="283447D3" w:rsidR="002003FA" w:rsidRDefault="008A2DCA" w:rsidP="002003FA">
      <w:pPr>
        <w:pStyle w:val="Bulletlevel1"/>
      </w:pPr>
      <w:r>
        <w:t>Una contraseña segura y cifrada de diez caracteres para el modo EXEC privilegiado. Para esta actividad, está permitido usar la misma contraseña que la línea de la consola.</w:t>
      </w:r>
    </w:p>
    <w:p w14:paraId="16C9A217" w14:textId="77777777" w:rsidR="002003FA" w:rsidRDefault="008A2DCA" w:rsidP="002003FA">
      <w:pPr>
        <w:pStyle w:val="Bulletlevel1"/>
      </w:pPr>
      <w:r>
        <w:t>Un banner MOTD que advierte sobre el acceso no autorizado a los dispositivos.</w:t>
      </w:r>
    </w:p>
    <w:p w14:paraId="505C0A78" w14:textId="77777777" w:rsidR="002003FA" w:rsidRDefault="008A2DCA" w:rsidP="002003FA">
      <w:pPr>
        <w:pStyle w:val="Bulletlevel1"/>
      </w:pPr>
      <w:r>
        <w:t>Cifrado de contraseña para todas las contraseñas.</w:t>
      </w:r>
    </w:p>
    <w:p w14:paraId="760A8DAF" w14:textId="77777777" w:rsidR="008F0ADF" w:rsidRDefault="000E40C7" w:rsidP="00C87D87">
      <w:pPr>
        <w:pStyle w:val="Bulletlevel1"/>
      </w:pPr>
      <w:r>
        <w:t xml:space="preserve">Un nombre de usuario de </w:t>
      </w:r>
      <w:r w:rsidR="008F0ADF" w:rsidRPr="000E40C7">
        <w:rPr>
          <w:b/>
        </w:rPr>
        <w:t>NetAdmin</w:t>
      </w:r>
      <w:r>
        <w:t xml:space="preserve"> con contraseña cifrada </w:t>
      </w:r>
      <w:r>
        <w:rPr>
          <w:b/>
        </w:rPr>
        <w:t>LogAdmin! 9</w:t>
      </w:r>
      <w:r>
        <w:t>.</w:t>
      </w:r>
    </w:p>
    <w:p w14:paraId="0DEA6897" w14:textId="77777777" w:rsidR="00D5533F" w:rsidRDefault="00C87D87" w:rsidP="00C87D87">
      <w:pPr>
        <w:pStyle w:val="Bulletlevel1"/>
      </w:pPr>
      <w:r>
        <w:t xml:space="preserve">Habilitación de SSH </w:t>
      </w:r>
    </w:p>
    <w:p w14:paraId="74BB1FA0" w14:textId="77777777" w:rsidR="00C87D87" w:rsidRDefault="00C87D87" w:rsidP="00C87D87">
      <w:pPr>
        <w:pStyle w:val="Bulletlevel1"/>
        <w:numPr>
          <w:ilvl w:val="1"/>
          <w:numId w:val="1"/>
        </w:numPr>
      </w:pPr>
      <w:r>
        <w:t xml:space="preserve">Utilice </w:t>
      </w:r>
      <w:r w:rsidRPr="00C87D87">
        <w:rPr>
          <w:b/>
        </w:rPr>
        <w:t>security.com</w:t>
      </w:r>
      <w:r>
        <w:t xml:space="preserve"> como nombre de dominio.</w:t>
      </w:r>
    </w:p>
    <w:p w14:paraId="49B934DC" w14:textId="77777777" w:rsidR="00C87D87" w:rsidRDefault="00C87D87" w:rsidP="00C87D87">
      <w:pPr>
        <w:pStyle w:val="Bulletlevel1"/>
        <w:numPr>
          <w:ilvl w:val="1"/>
          <w:numId w:val="1"/>
        </w:numPr>
      </w:pPr>
      <w:r>
        <w:t xml:space="preserve">Utilice un módulo de </w:t>
      </w:r>
      <w:r w:rsidRPr="000E40C7">
        <w:rPr>
          <w:b/>
        </w:rPr>
        <w:t>1024</w:t>
      </w:r>
      <w:r>
        <w:t>.</w:t>
      </w:r>
    </w:p>
    <w:p w14:paraId="612DBFF3" w14:textId="77777777" w:rsidR="008F0ADF" w:rsidRDefault="008F0ADF" w:rsidP="008F0ADF">
      <w:pPr>
        <w:pStyle w:val="Bulletlevel1"/>
      </w:pPr>
      <w:r>
        <w:lastRenderedPageBreak/>
        <w:t>Las líneas VTY deben usar SSH para las conexiones entrantes.</w:t>
      </w:r>
    </w:p>
    <w:p w14:paraId="3329B9ED" w14:textId="77777777" w:rsidR="008F0ADF" w:rsidRDefault="008F0ADF" w:rsidP="008F0ADF">
      <w:pPr>
        <w:pStyle w:val="Bulletlevel1"/>
      </w:pPr>
      <w:r>
        <w:t>Las líneas VTY deben usar el nombre de usuario y la contraseña que se configuraron para autenticar los inicios de sesión.</w:t>
      </w:r>
    </w:p>
    <w:p w14:paraId="62CE7B1C" w14:textId="77777777" w:rsidR="00F77F8B" w:rsidRDefault="00D42524" w:rsidP="008F0ADF">
      <w:pPr>
        <w:pStyle w:val="Bulletlevel1"/>
      </w:pPr>
      <w:r>
        <w:t>Impedir intentos de inicio de sesión por fuerza bruta mediante un comando que bloquea los intentos de inicio de sesión durante 45 segundos si alguien falla tres intentos en un plazo de 100 segundos.</w:t>
      </w:r>
    </w:p>
    <w:p w14:paraId="2655BBFD" w14:textId="77777777" w:rsidR="00D5533F" w:rsidRDefault="00D5533F" w:rsidP="0084606F">
      <w:pPr>
        <w:pStyle w:val="Ttulo3"/>
      </w:pPr>
      <w:r>
        <w:t>Requisitos de configuración del switch:</w:t>
      </w:r>
    </w:p>
    <w:p w14:paraId="42199215" w14:textId="77777777" w:rsidR="00D5533F" w:rsidRDefault="000E40C7" w:rsidP="00111D6A">
      <w:pPr>
        <w:pStyle w:val="Bulletlevel1"/>
      </w:pPr>
      <w:r>
        <w:rPr>
          <w:u w:val="single"/>
        </w:rPr>
        <w:t>Todos</w:t>
      </w:r>
      <w:r w:rsidR="00111D6A">
        <w:t xml:space="preserve"> los puertos de conmutador no utilizados están administrativamente inactivos.</w:t>
      </w:r>
    </w:p>
    <w:p w14:paraId="6A05F9CE" w14:textId="4D8766E5" w:rsidR="00DC31FE" w:rsidRDefault="000E40C7" w:rsidP="00111D6A">
      <w:pPr>
        <w:pStyle w:val="Bulletlevel1"/>
      </w:pPr>
      <w:r>
        <w:t>La interfaz de administración predeterminada SW-1 debe aceptar conexiones a través de la red. Use la información que se muestra en la tabla de direccionamiento. El switch debe ser accesible desde redes remotas.</w:t>
      </w:r>
    </w:p>
    <w:p w14:paraId="4E7CA98C" w14:textId="46C4643F" w:rsidR="006B7E15" w:rsidRDefault="006B7E15" w:rsidP="006B7E15">
      <w:pPr>
        <w:pStyle w:val="Bulletlevel1"/>
      </w:pPr>
      <w:r>
        <w:t xml:space="preserve">Use </w:t>
      </w:r>
      <w:r w:rsidRPr="000E40C7">
        <w:rPr>
          <w:b/>
        </w:rPr>
        <w:t>@Cons1234!</w:t>
      </w:r>
      <w:r>
        <w:t xml:space="preserve"> como la contraseña para el modo EXEC privilegiado.</w:t>
      </w:r>
    </w:p>
    <w:p w14:paraId="024D4D4C" w14:textId="7DA062AE" w:rsidR="00ED5549" w:rsidRDefault="00920C61" w:rsidP="00111D6A">
      <w:pPr>
        <w:pStyle w:val="Bulletlevel1"/>
      </w:pPr>
      <w:r>
        <w:t>Configure SSH como se hizo para el router.</w:t>
      </w:r>
    </w:p>
    <w:p w14:paraId="6A9B20F1" w14:textId="6E845D15" w:rsidR="000E40C7" w:rsidRDefault="00920C61" w:rsidP="000E40C7">
      <w:pPr>
        <w:pStyle w:val="Bulletlevel1"/>
      </w:pPr>
      <w:r>
        <w:t xml:space="preserve">Crear un nombre de usuario de </w:t>
      </w:r>
      <w:r w:rsidR="000E40C7" w:rsidRPr="000E40C7">
        <w:rPr>
          <w:b/>
        </w:rPr>
        <w:t>NetAdmin</w:t>
      </w:r>
      <w:r>
        <w:t xml:space="preserve"> con contraseña secreta cifrada </w:t>
      </w:r>
      <w:r>
        <w:rPr>
          <w:b/>
        </w:rPr>
        <w:t>LogAdmin! 9</w:t>
      </w:r>
    </w:p>
    <w:p w14:paraId="5C4BB091" w14:textId="4783D190" w:rsidR="000E40C7" w:rsidRDefault="000E40C7" w:rsidP="00111D6A">
      <w:pPr>
        <w:pStyle w:val="Bulletlevel1"/>
      </w:pPr>
      <w:r>
        <w:t>Las líneas VTY solo deben aceptar conexiones a través de SSH.</w:t>
      </w:r>
    </w:p>
    <w:p w14:paraId="5EC1948C" w14:textId="77777777" w:rsidR="0078694A" w:rsidRDefault="000E40C7" w:rsidP="00111D6A">
      <w:pPr>
        <w:pStyle w:val="Bulletlevel1"/>
      </w:pPr>
      <w:r>
        <w:t>Las líneas VTY solo deben permitir que la cuenta de administrador de red acceda a la interfaz de administración del switch.</w:t>
      </w:r>
    </w:p>
    <w:p w14:paraId="436CB1F3" w14:textId="0EA5DDB2" w:rsidR="0084606F" w:rsidRDefault="0084606F" w:rsidP="00111D6A">
      <w:pPr>
        <w:pStyle w:val="Bulletlevel1"/>
      </w:pPr>
      <w:r>
        <w:t>Los hosts de ambas LAN deben poder hacer ping a la interfaz de administración del switch.</w:t>
      </w:r>
    </w:p>
    <w:p w14:paraId="0C36B894" w14:textId="6C1523C6" w:rsidR="00B67963" w:rsidRDefault="00B67963" w:rsidP="00B26C73">
      <w:pPr>
        <w:pStyle w:val="ConfigWindow"/>
      </w:pPr>
      <w:r>
        <w:t>Fin del documento</w:t>
      </w:r>
    </w:p>
    <w:p w14:paraId="7F107499" w14:textId="20D2B988" w:rsidR="00645AE3" w:rsidRPr="00B26C73" w:rsidRDefault="00645AE3">
      <w:pPr>
        <w:pStyle w:val="DevConfigs"/>
        <w:rPr>
          <w:rStyle w:val="DevConfigGray"/>
        </w:rPr>
      </w:pPr>
    </w:p>
    <w:sectPr w:rsidR="00645AE3" w:rsidRPr="00B26C73"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D1D12" w14:textId="77777777" w:rsidR="00AA14BD" w:rsidRDefault="00AA14BD" w:rsidP="00710659">
      <w:pPr>
        <w:spacing w:after="0" w:line="240" w:lineRule="auto"/>
      </w:pPr>
      <w:r>
        <w:separator/>
      </w:r>
    </w:p>
    <w:p w14:paraId="57A0DDC8" w14:textId="77777777" w:rsidR="00AA14BD" w:rsidRDefault="00AA14BD"/>
  </w:endnote>
  <w:endnote w:type="continuationSeparator" w:id="0">
    <w:p w14:paraId="4BD12472" w14:textId="77777777" w:rsidR="00AA14BD" w:rsidRDefault="00AA14BD" w:rsidP="00710659">
      <w:pPr>
        <w:spacing w:after="0" w:line="240" w:lineRule="auto"/>
      </w:pPr>
      <w:r>
        <w:continuationSeparator/>
      </w:r>
    </w:p>
    <w:p w14:paraId="3170134A" w14:textId="77777777" w:rsidR="00AA14BD" w:rsidRDefault="00AA14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D9C88" w14:textId="03276613"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"aaaa"  \* MERGEFORMAT </w:instrText>
    </w:r>
    <w:r>
      <w:fldChar w:fldCharType="separate"/>
    </w:r>
    <w:ins w:id="8" w:author="AMERICA CITLALY FLORES MASCAREO" w:date="2023-05-25T18:47:00Z">
      <w:r w:rsidR="00D64B20">
        <w:rPr>
          <w:noProof/>
        </w:rPr>
        <w:t>aa</w:t>
      </w:r>
    </w:ins>
    <w:ins w:id="9" w:author="Yuri Sanchez Gutierrez" w:date="2020-06-23T09:33:00Z">
      <w:del w:id="10" w:author="AMERICA CITLALY FLORES MASCAREO" w:date="2023-05-25T18:47:00Z">
        <w:r w:rsidR="0003775F" w:rsidDel="00D64B20">
          <w:rPr>
            <w:noProof/>
          </w:rPr>
          <w:delText>aa</w:delText>
        </w:r>
      </w:del>
    </w:ins>
    <w:del w:id="11" w:author="AMERICA CITLALY FLORES MASCAREO" w:date="2023-05-25T18:47:00Z">
      <w:r w:rsidR="004F6631" w:rsidDel="00D64B20">
        <w:rPr>
          <w:noProof/>
        </w:rPr>
        <w:delText>2019</w:delText>
      </w:r>
    </w:del>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D7F7C">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D7F7C">
      <w:rPr>
        <w:b/>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42798" w14:textId="54BBF6F6"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rsidR="007E6402">
      <w:fldChar w:fldCharType="begin"/>
    </w:r>
    <w:r w:rsidR="007E6402">
      <w:instrText xml:space="preserve"> SAVEDATE  \@ "aaaa"  \* MERGEFORMAT </w:instrText>
    </w:r>
    <w:r w:rsidR="007E6402">
      <w:fldChar w:fldCharType="separate"/>
    </w:r>
    <w:ins w:id="12" w:author="AMERICA CITLALY FLORES MASCAREO" w:date="2023-05-25T18:47:00Z">
      <w:r w:rsidR="00D64B20">
        <w:rPr>
          <w:noProof/>
        </w:rPr>
        <w:t>aa</w:t>
      </w:r>
    </w:ins>
    <w:ins w:id="13" w:author="Yuri Sanchez Gutierrez" w:date="2020-06-23T09:33:00Z">
      <w:del w:id="14" w:author="AMERICA CITLALY FLORES MASCAREO" w:date="2023-05-25T18:47:00Z">
        <w:r w:rsidR="0003775F" w:rsidDel="00D64B20">
          <w:rPr>
            <w:noProof/>
          </w:rPr>
          <w:delText>aa</w:delText>
        </w:r>
      </w:del>
    </w:ins>
    <w:del w:id="15" w:author="AMERICA CITLALY FLORES MASCAREO" w:date="2023-05-25T18:47:00Z">
      <w:r w:rsidR="004F6631" w:rsidDel="00D64B20">
        <w:rPr>
          <w:noProof/>
        </w:rPr>
        <w:delText>2019</w:delText>
      </w:r>
    </w:del>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03188B">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03188B">
      <w:rPr>
        <w:b/>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8741B" w14:textId="77777777" w:rsidR="00AA14BD" w:rsidRDefault="00AA14BD" w:rsidP="00710659">
      <w:pPr>
        <w:spacing w:after="0" w:line="240" w:lineRule="auto"/>
      </w:pPr>
      <w:r>
        <w:separator/>
      </w:r>
    </w:p>
    <w:p w14:paraId="286B0BBF" w14:textId="77777777" w:rsidR="00AA14BD" w:rsidRDefault="00AA14BD"/>
  </w:footnote>
  <w:footnote w:type="continuationSeparator" w:id="0">
    <w:p w14:paraId="188C4327" w14:textId="77777777" w:rsidR="00AA14BD" w:rsidRDefault="00AA14BD" w:rsidP="00710659">
      <w:pPr>
        <w:spacing w:after="0" w:line="240" w:lineRule="auto"/>
      </w:pPr>
      <w:r>
        <w:continuationSeparator/>
      </w:r>
    </w:p>
    <w:p w14:paraId="57F8E185" w14:textId="77777777" w:rsidR="00AA14BD" w:rsidRDefault="00AA14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467CFDA3E8844AFDBA2D88AF39ED9BE6"/>
      </w:placeholder>
      <w:dataBinding w:prefixMappings="xmlns:ns0='http://purl.org/dc/elements/1.1/' xmlns:ns1='http://schemas.openxmlformats.org/package/2006/metadata/core-properties' " w:xpath="/ns1:coreProperties[1]/ns0:title[1]" w:storeItemID="{6C3C8BC8-F283-45AE-878A-BAB7291924A1}"/>
      <w:text/>
    </w:sdtPr>
    <w:sdtContent>
      <w:p w14:paraId="155475E5" w14:textId="2631A59A" w:rsidR="00926CB2" w:rsidRDefault="00CB6DAA" w:rsidP="008402F2">
        <w:pPr>
          <w:pStyle w:val="PageHead"/>
        </w:pPr>
        <w:r>
          <w:t>Packet Tracer - Dispositivos de red seguros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D2220" w14:textId="77777777" w:rsidR="00926CB2" w:rsidRDefault="00882B63" w:rsidP="006C3FCF">
    <w:pPr>
      <w:ind w:left="-288"/>
    </w:pPr>
    <w:r>
      <w:rPr>
        <w:noProof/>
      </w:rPr>
      <w:drawing>
        <wp:inline distT="0" distB="0" distL="0" distR="0" wp14:anchorId="2ABE804E" wp14:editId="694CFC0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5D215D8"/>
    <w:lvl w:ilvl="0" w:tplc="2C60B186">
      <w:start w:val="1"/>
      <w:numFmt w:val="bullet"/>
      <w:pStyle w:val="Bulletlevel2"/>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562103E"/>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BB5A0792"/>
    <w:styleLink w:val="BulletList"/>
    <w:lvl w:ilvl="0">
      <w:start w:val="1"/>
      <w:numFmt w:val="bullet"/>
      <w:pStyle w:val="Bulletlevel1"/>
      <w:lvlText w:val=""/>
      <w:lvlJc w:val="left"/>
      <w:pPr>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40331404">
    <w:abstractNumId w:val="5"/>
  </w:num>
  <w:num w:numId="2" w16cid:durableId="1747991455">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72072123">
    <w:abstractNumId w:val="2"/>
  </w:num>
  <w:num w:numId="4" w16cid:durableId="1636326723">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06507676">
    <w:abstractNumId w:val="3"/>
  </w:num>
  <w:num w:numId="6" w16cid:durableId="9141441">
    <w:abstractNumId w:val="0"/>
  </w:num>
  <w:num w:numId="7" w16cid:durableId="1046679360">
    <w:abstractNumId w:val="1"/>
  </w:num>
  <w:num w:numId="8" w16cid:durableId="1815872417">
    <w:abstractNumId w:val="4"/>
    <w:lvlOverride w:ilvl="0">
      <w:lvl w:ilvl="0">
        <w:start w:val="1"/>
        <w:numFmt w:val="decimal"/>
        <w:lvlText w:val="Parte %1:"/>
        <w:lvlJc w:val="left"/>
        <w:pPr>
          <w:tabs>
            <w:tab w:val="num" w:pos="1152"/>
          </w:tabs>
          <w:ind w:left="1152" w:hanging="792"/>
        </w:pPr>
        <w:rPr>
          <w:rFonts w:hint="default"/>
        </w:rPr>
      </w:lvl>
    </w:lvlOverride>
  </w:num>
  <w:num w:numId="9" w16cid:durableId="1052683">
    <w:abstractNumId w:val="3"/>
    <w:lvlOverride w:ilv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ri Sanchez Gutierrez">
    <w15:presenceInfo w15:providerId="AD" w15:userId="S-1-5-21-3404200732-3665943961-750434245-16894"/>
  </w15:person>
  <w15:person w15:author="AMERICA CITLALY FLORES MASCAREO">
    <w15:presenceInfo w15:providerId="AD" w15:userId="S::L20170660@culiacan.tecnm.mx::76e12811-69e9-49d4-b2ac-76fd7d13d8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3FA"/>
    <w:rsid w:val="00001BDF"/>
    <w:rsid w:val="0000380F"/>
    <w:rsid w:val="00004175"/>
    <w:rsid w:val="000059C9"/>
    <w:rsid w:val="000070B2"/>
    <w:rsid w:val="00007A6C"/>
    <w:rsid w:val="00011687"/>
    <w:rsid w:val="00012C22"/>
    <w:rsid w:val="000160F7"/>
    <w:rsid w:val="00016D5B"/>
    <w:rsid w:val="00016F30"/>
    <w:rsid w:val="0002047C"/>
    <w:rsid w:val="00021B9A"/>
    <w:rsid w:val="000242D6"/>
    <w:rsid w:val="00024EE5"/>
    <w:rsid w:val="0003188B"/>
    <w:rsid w:val="00035C9A"/>
    <w:rsid w:val="0003775F"/>
    <w:rsid w:val="00041AF6"/>
    <w:rsid w:val="00044E62"/>
    <w:rsid w:val="00050BA4"/>
    <w:rsid w:val="0005141D"/>
    <w:rsid w:val="00051738"/>
    <w:rsid w:val="0005242B"/>
    <w:rsid w:val="00052548"/>
    <w:rsid w:val="00053426"/>
    <w:rsid w:val="000538D2"/>
    <w:rsid w:val="00060696"/>
    <w:rsid w:val="00062D89"/>
    <w:rsid w:val="00067A67"/>
    <w:rsid w:val="00070C16"/>
    <w:rsid w:val="00075EA9"/>
    <w:rsid w:val="000769CF"/>
    <w:rsid w:val="000815D8"/>
    <w:rsid w:val="00084C99"/>
    <w:rsid w:val="00085CC6"/>
    <w:rsid w:val="000864C0"/>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40C7"/>
    <w:rsid w:val="000E65F0"/>
    <w:rsid w:val="000F072C"/>
    <w:rsid w:val="000F2074"/>
    <w:rsid w:val="000F31D7"/>
    <w:rsid w:val="000F6743"/>
    <w:rsid w:val="001006C2"/>
    <w:rsid w:val="00101BE8"/>
    <w:rsid w:val="00103401"/>
    <w:rsid w:val="00103A44"/>
    <w:rsid w:val="00103D36"/>
    <w:rsid w:val="0010436E"/>
    <w:rsid w:val="00107B2B"/>
    <w:rsid w:val="00111D6A"/>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57CD9"/>
    <w:rsid w:val="00162105"/>
    <w:rsid w:val="00162EEA"/>
    <w:rsid w:val="00163164"/>
    <w:rsid w:val="00166253"/>
    <w:rsid w:val="00170168"/>
    <w:rsid w:val="001704B7"/>
    <w:rsid w:val="001708A6"/>
    <w:rsid w:val="001710C0"/>
    <w:rsid w:val="00172AFB"/>
    <w:rsid w:val="001772B8"/>
    <w:rsid w:val="0018062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A7210"/>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3FA"/>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0B74"/>
    <w:rsid w:val="002F45FF"/>
    <w:rsid w:val="002F66D3"/>
    <w:rsid w:val="002F6D17"/>
    <w:rsid w:val="002F7899"/>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54D"/>
    <w:rsid w:val="0036465A"/>
    <w:rsid w:val="003850BE"/>
    <w:rsid w:val="00390C38"/>
    <w:rsid w:val="00392748"/>
    <w:rsid w:val="00392C65"/>
    <w:rsid w:val="00392ED5"/>
    <w:rsid w:val="003A19DC"/>
    <w:rsid w:val="003A1B45"/>
    <w:rsid w:val="003A1B82"/>
    <w:rsid w:val="003A220C"/>
    <w:rsid w:val="003B256A"/>
    <w:rsid w:val="003B46FC"/>
    <w:rsid w:val="003B5767"/>
    <w:rsid w:val="003B7605"/>
    <w:rsid w:val="003C08AA"/>
    <w:rsid w:val="003C2A7B"/>
    <w:rsid w:val="003C49EF"/>
    <w:rsid w:val="003C6BCA"/>
    <w:rsid w:val="003C7340"/>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5BD"/>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1FF1"/>
    <w:rsid w:val="004E6152"/>
    <w:rsid w:val="004F344A"/>
    <w:rsid w:val="004F4EC3"/>
    <w:rsid w:val="004F6631"/>
    <w:rsid w:val="00504ED4"/>
    <w:rsid w:val="00510639"/>
    <w:rsid w:val="00511791"/>
    <w:rsid w:val="005139BE"/>
    <w:rsid w:val="00516142"/>
    <w:rsid w:val="0051681C"/>
    <w:rsid w:val="00520027"/>
    <w:rsid w:val="0052093C"/>
    <w:rsid w:val="00521B31"/>
    <w:rsid w:val="00522469"/>
    <w:rsid w:val="0052400A"/>
    <w:rsid w:val="00536277"/>
    <w:rsid w:val="00536F43"/>
    <w:rsid w:val="0054677C"/>
    <w:rsid w:val="005510BA"/>
    <w:rsid w:val="005538C8"/>
    <w:rsid w:val="00554B4E"/>
    <w:rsid w:val="00556C02"/>
    <w:rsid w:val="00561BB2"/>
    <w:rsid w:val="00563249"/>
    <w:rsid w:val="00570A65"/>
    <w:rsid w:val="00575F55"/>
    <w:rsid w:val="0057607B"/>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1441"/>
    <w:rsid w:val="005F3AE9"/>
    <w:rsid w:val="006007BB"/>
    <w:rsid w:val="00601DC0"/>
    <w:rsid w:val="006034CB"/>
    <w:rsid w:val="00603503"/>
    <w:rsid w:val="00603C52"/>
    <w:rsid w:val="0061045C"/>
    <w:rsid w:val="006131CE"/>
    <w:rsid w:val="0061336B"/>
    <w:rsid w:val="006146B2"/>
    <w:rsid w:val="00617D6E"/>
    <w:rsid w:val="00620ED5"/>
    <w:rsid w:val="00622D61"/>
    <w:rsid w:val="00624198"/>
    <w:rsid w:val="00636C28"/>
    <w:rsid w:val="00641A06"/>
    <w:rsid w:val="006428E5"/>
    <w:rsid w:val="00644958"/>
    <w:rsid w:val="00645AE3"/>
    <w:rsid w:val="00651222"/>
    <w:rsid w:val="006513FB"/>
    <w:rsid w:val="00656EEF"/>
    <w:rsid w:val="006576AF"/>
    <w:rsid w:val="00672919"/>
    <w:rsid w:val="00675CD0"/>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B7E15"/>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18C9"/>
    <w:rsid w:val="0078405B"/>
    <w:rsid w:val="0078694A"/>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2AF9"/>
    <w:rsid w:val="00824295"/>
    <w:rsid w:val="00827A65"/>
    <w:rsid w:val="00830473"/>
    <w:rsid w:val="008313F3"/>
    <w:rsid w:val="008337A0"/>
    <w:rsid w:val="008402F2"/>
    <w:rsid w:val="00840469"/>
    <w:rsid w:val="008405BB"/>
    <w:rsid w:val="0084564F"/>
    <w:rsid w:val="0084606F"/>
    <w:rsid w:val="00846494"/>
    <w:rsid w:val="00847B20"/>
    <w:rsid w:val="008509D3"/>
    <w:rsid w:val="00851324"/>
    <w:rsid w:val="00853418"/>
    <w:rsid w:val="00856EBD"/>
    <w:rsid w:val="00857CF6"/>
    <w:rsid w:val="008610ED"/>
    <w:rsid w:val="00861C6A"/>
    <w:rsid w:val="00865199"/>
    <w:rsid w:val="00867EAF"/>
    <w:rsid w:val="00870763"/>
    <w:rsid w:val="00870E6F"/>
    <w:rsid w:val="008713EA"/>
    <w:rsid w:val="00873C6B"/>
    <w:rsid w:val="00882B63"/>
    <w:rsid w:val="00883500"/>
    <w:rsid w:val="0088426A"/>
    <w:rsid w:val="008852BA"/>
    <w:rsid w:val="00890108"/>
    <w:rsid w:val="00893877"/>
    <w:rsid w:val="0089532C"/>
    <w:rsid w:val="00896165"/>
    <w:rsid w:val="00896681"/>
    <w:rsid w:val="008A2749"/>
    <w:rsid w:val="008A2DCA"/>
    <w:rsid w:val="008A3A90"/>
    <w:rsid w:val="008B06D4"/>
    <w:rsid w:val="008B4F20"/>
    <w:rsid w:val="008B68E7"/>
    <w:rsid w:val="008B7FFD"/>
    <w:rsid w:val="008C286A"/>
    <w:rsid w:val="008C2920"/>
    <w:rsid w:val="008C4307"/>
    <w:rsid w:val="008D23DF"/>
    <w:rsid w:val="008D57CA"/>
    <w:rsid w:val="008D73BF"/>
    <w:rsid w:val="008D7F09"/>
    <w:rsid w:val="008E00D5"/>
    <w:rsid w:val="008E5B64"/>
    <w:rsid w:val="008E7DAA"/>
    <w:rsid w:val="008F0094"/>
    <w:rsid w:val="008F03EF"/>
    <w:rsid w:val="008F0ADF"/>
    <w:rsid w:val="008F340F"/>
    <w:rsid w:val="008F778F"/>
    <w:rsid w:val="00903523"/>
    <w:rsid w:val="00903B91"/>
    <w:rsid w:val="00906281"/>
    <w:rsid w:val="0090659A"/>
    <w:rsid w:val="00911080"/>
    <w:rsid w:val="00912500"/>
    <w:rsid w:val="0091350B"/>
    <w:rsid w:val="00915986"/>
    <w:rsid w:val="00917624"/>
    <w:rsid w:val="00920C61"/>
    <w:rsid w:val="00924673"/>
    <w:rsid w:val="00926CB2"/>
    <w:rsid w:val="00930386"/>
    <w:rsid w:val="009309F5"/>
    <w:rsid w:val="00933237"/>
    <w:rsid w:val="00933F28"/>
    <w:rsid w:val="009400C3"/>
    <w:rsid w:val="00940634"/>
    <w:rsid w:val="009453F7"/>
    <w:rsid w:val="009476C0"/>
    <w:rsid w:val="009513DA"/>
    <w:rsid w:val="0095529C"/>
    <w:rsid w:val="00956DC8"/>
    <w:rsid w:val="00963E34"/>
    <w:rsid w:val="00964DFA"/>
    <w:rsid w:val="00970A69"/>
    <w:rsid w:val="0098155C"/>
    <w:rsid w:val="00983B77"/>
    <w:rsid w:val="00996053"/>
    <w:rsid w:val="009A0B2F"/>
    <w:rsid w:val="009A1CF4"/>
    <w:rsid w:val="009A37D7"/>
    <w:rsid w:val="009A4E17"/>
    <w:rsid w:val="009A6955"/>
    <w:rsid w:val="009B341C"/>
    <w:rsid w:val="009B5317"/>
    <w:rsid w:val="009B5747"/>
    <w:rsid w:val="009C0B81"/>
    <w:rsid w:val="009C3182"/>
    <w:rsid w:val="009D2C27"/>
    <w:rsid w:val="009D503E"/>
    <w:rsid w:val="009D7F7C"/>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5C10"/>
    <w:rsid w:val="00A676FF"/>
    <w:rsid w:val="00A73EBA"/>
    <w:rsid w:val="00A754B4"/>
    <w:rsid w:val="00A76665"/>
    <w:rsid w:val="00A76749"/>
    <w:rsid w:val="00A807C1"/>
    <w:rsid w:val="00A82658"/>
    <w:rsid w:val="00A83374"/>
    <w:rsid w:val="00A96172"/>
    <w:rsid w:val="00A96D52"/>
    <w:rsid w:val="00A97C5F"/>
    <w:rsid w:val="00AA14BD"/>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06A53"/>
    <w:rsid w:val="00B1081F"/>
    <w:rsid w:val="00B2496B"/>
    <w:rsid w:val="00B26C73"/>
    <w:rsid w:val="00B27499"/>
    <w:rsid w:val="00B3010D"/>
    <w:rsid w:val="00B35151"/>
    <w:rsid w:val="00B433F2"/>
    <w:rsid w:val="00B458E8"/>
    <w:rsid w:val="00B45F4C"/>
    <w:rsid w:val="00B5397B"/>
    <w:rsid w:val="00B53EE9"/>
    <w:rsid w:val="00B6183E"/>
    <w:rsid w:val="00B62809"/>
    <w:rsid w:val="00B67963"/>
    <w:rsid w:val="00B74716"/>
    <w:rsid w:val="00B7675A"/>
    <w:rsid w:val="00B81898"/>
    <w:rsid w:val="00B82DED"/>
    <w:rsid w:val="00B8606B"/>
    <w:rsid w:val="00B877ED"/>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528E"/>
    <w:rsid w:val="00C410D9"/>
    <w:rsid w:val="00C44DB7"/>
    <w:rsid w:val="00C44DE6"/>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87D87"/>
    <w:rsid w:val="00C90311"/>
    <w:rsid w:val="00C91C26"/>
    <w:rsid w:val="00CA2BB2"/>
    <w:rsid w:val="00CA73D5"/>
    <w:rsid w:val="00CB205E"/>
    <w:rsid w:val="00CB2FC9"/>
    <w:rsid w:val="00CB5068"/>
    <w:rsid w:val="00CB6DAA"/>
    <w:rsid w:val="00CB7D2B"/>
    <w:rsid w:val="00CC1C87"/>
    <w:rsid w:val="00CC3000"/>
    <w:rsid w:val="00CC4859"/>
    <w:rsid w:val="00CC7A35"/>
    <w:rsid w:val="00CD072A"/>
    <w:rsid w:val="00CD40B1"/>
    <w:rsid w:val="00CD66E5"/>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218F"/>
    <w:rsid w:val="00D2758C"/>
    <w:rsid w:val="00D275CA"/>
    <w:rsid w:val="00D2789B"/>
    <w:rsid w:val="00D345AB"/>
    <w:rsid w:val="00D41566"/>
    <w:rsid w:val="00D42524"/>
    <w:rsid w:val="00D431BE"/>
    <w:rsid w:val="00D452F4"/>
    <w:rsid w:val="00D458EC"/>
    <w:rsid w:val="00D501B0"/>
    <w:rsid w:val="00D52582"/>
    <w:rsid w:val="00D52662"/>
    <w:rsid w:val="00D5533F"/>
    <w:rsid w:val="00D56A0E"/>
    <w:rsid w:val="00D57AD3"/>
    <w:rsid w:val="00D62F25"/>
    <w:rsid w:val="00D635FE"/>
    <w:rsid w:val="00D64B20"/>
    <w:rsid w:val="00D66A7B"/>
    <w:rsid w:val="00D729DE"/>
    <w:rsid w:val="00D74C06"/>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31FE"/>
    <w:rsid w:val="00DC6050"/>
    <w:rsid w:val="00DC6445"/>
    <w:rsid w:val="00DC6AA3"/>
    <w:rsid w:val="00DD35E1"/>
    <w:rsid w:val="00DD43EA"/>
    <w:rsid w:val="00DE4881"/>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6DE2"/>
    <w:rsid w:val="00E87D18"/>
    <w:rsid w:val="00E87D62"/>
    <w:rsid w:val="00E97333"/>
    <w:rsid w:val="00EA486E"/>
    <w:rsid w:val="00EA4FA3"/>
    <w:rsid w:val="00EB001B"/>
    <w:rsid w:val="00EB044C"/>
    <w:rsid w:val="00EB3082"/>
    <w:rsid w:val="00EB645D"/>
    <w:rsid w:val="00EB6C33"/>
    <w:rsid w:val="00EC6DDE"/>
    <w:rsid w:val="00EC6F62"/>
    <w:rsid w:val="00ED2EA2"/>
    <w:rsid w:val="00ED5549"/>
    <w:rsid w:val="00ED6019"/>
    <w:rsid w:val="00ED62B3"/>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23A9"/>
    <w:rsid w:val="00F25ABB"/>
    <w:rsid w:val="00F26F62"/>
    <w:rsid w:val="00F27963"/>
    <w:rsid w:val="00F30103"/>
    <w:rsid w:val="00F30446"/>
    <w:rsid w:val="00F36002"/>
    <w:rsid w:val="00F4135D"/>
    <w:rsid w:val="00F41F1B"/>
    <w:rsid w:val="00F46BD9"/>
    <w:rsid w:val="00F60BE0"/>
    <w:rsid w:val="00F6280E"/>
    <w:rsid w:val="00F638C3"/>
    <w:rsid w:val="00F7050A"/>
    <w:rsid w:val="00F75533"/>
    <w:rsid w:val="00F77F8B"/>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48B"/>
    <w:rsid w:val="00FC48EE"/>
    <w:rsid w:val="00FD1398"/>
    <w:rsid w:val="00FD33AB"/>
    <w:rsid w:val="00FD3BA4"/>
    <w:rsid w:val="00FD4724"/>
    <w:rsid w:val="00FD4A68"/>
    <w:rsid w:val="00FD68ED"/>
    <w:rsid w:val="00FD7E00"/>
    <w:rsid w:val="00FE2824"/>
    <w:rsid w:val="00FE2F0E"/>
    <w:rsid w:val="00FE53F2"/>
    <w:rsid w:val="00FE661F"/>
    <w:rsid w:val="00FF0400"/>
    <w:rsid w:val="00FF3D6B"/>
    <w:rsid w:val="00FF5407"/>
    <w:rsid w:val="00FF5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B95DE"/>
  <w15:docId w15:val="{37794A2B-C12F-4AB2-A546-C976EB18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B26C73"/>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ar"/>
    <w:unhideWhenUsed/>
    <w:qFormat/>
    <w:rsid w:val="00A76665"/>
    <w:pPr>
      <w:keepNext/>
      <w:numPr>
        <w:ilvl w:val="2"/>
        <w:numId w:val="5"/>
      </w:numPr>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075EA9"/>
    <w:pPr>
      <w:keepNext/>
      <w:ind w:left="720"/>
      <w:outlineLvl w:val="3"/>
    </w:pPr>
    <w:rPr>
      <w:rFonts w:eastAsia="Times New Roman"/>
      <w:bCs/>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26C73"/>
    <w:rPr>
      <w:b/>
      <w:bCs/>
      <w:noProof/>
      <w:sz w:val="26"/>
      <w:szCs w:val="26"/>
    </w:rPr>
  </w:style>
  <w:style w:type="character" w:customStyle="1" w:styleId="Ttulo2Car">
    <w:name w:val="Título 2 Car"/>
    <w:link w:val="Ttulo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4F663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5F1441"/>
    <w:pPr>
      <w:numPr>
        <w:numId w:val="1"/>
      </w:numPr>
    </w:pPr>
  </w:style>
  <w:style w:type="paragraph" w:customStyle="1" w:styleId="Bulletlevel2">
    <w:name w:val="Bullet level 2"/>
    <w:basedOn w:val="BodyTextL25"/>
    <w:qFormat/>
    <w:rsid w:val="005F1441"/>
    <w:pPr>
      <w:numPr>
        <w:numId w:val="7"/>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03188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075EA9"/>
    <w:rPr>
      <w:rFonts w:eastAsia="Times New Roman"/>
      <w:bCs/>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styleId="Revisin">
    <w:name w:val="Revision"/>
    <w:hidden/>
    <w:uiPriority w:val="99"/>
    <w:semiHidden/>
    <w:rsid w:val="008D57C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7CFDA3E8844AFDBA2D88AF39ED9BE6"/>
        <w:category>
          <w:name w:val="General"/>
          <w:gallery w:val="placeholder"/>
        </w:category>
        <w:types>
          <w:type w:val="bbPlcHdr"/>
        </w:types>
        <w:behaviors>
          <w:behavior w:val="content"/>
        </w:behaviors>
        <w:guid w:val="{70142EA7-0FAA-4412-BB07-D8E7CA0D515F}"/>
      </w:docPartPr>
      <w:docPartBody>
        <w:p w:rsidR="00CD10C0" w:rsidRDefault="0071351B">
          <w:pPr>
            <w:pStyle w:val="467CFDA3E8844AFDBA2D88AF39ED9BE6"/>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51B"/>
    <w:rsid w:val="00103F40"/>
    <w:rsid w:val="001D37BF"/>
    <w:rsid w:val="00356AF9"/>
    <w:rsid w:val="003E115C"/>
    <w:rsid w:val="0050440D"/>
    <w:rsid w:val="0061300D"/>
    <w:rsid w:val="0071351B"/>
    <w:rsid w:val="00A03A89"/>
    <w:rsid w:val="00AB31D1"/>
    <w:rsid w:val="00CA51DF"/>
    <w:rsid w:val="00CD10C0"/>
    <w:rsid w:val="00E60784"/>
    <w:rsid w:val="00EF5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67CFDA3E8844AFDBA2D88AF39ED9BE6">
    <w:name w:val="467CFDA3E8844AFDBA2D88AF39ED9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BA4F61-8428-48E0-9320-5225EE2177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388C45-F253-47B6-B36F-E63D9908FE66}">
  <ds:schemaRefs>
    <ds:schemaRef ds:uri="http://schemas.microsoft.com/sharepoint/v3/contenttype/forms"/>
  </ds:schemaRefs>
</ds:datastoreItem>
</file>

<file path=customXml/itemProps3.xml><?xml version="1.0" encoding="utf-8"?>
<ds:datastoreItem xmlns:ds="http://schemas.openxmlformats.org/officeDocument/2006/customXml" ds:itemID="{7617AF67-9D1B-467B-A8CF-7ED9AD14B8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8783D0-F142-47F7-8746-17B099682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Template>
  <TotalTime>3</TotalTime>
  <Pages>2</Pages>
  <Words>455</Words>
  <Characters>2505</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Dispositivos de red seguros</vt:lpstr>
      <vt:lpstr>Packet Tracer - Secure Network Devices</vt:lpstr>
    </vt:vector>
  </TitlesOfParts>
  <Company>Cisco Systems, Inc.</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Dispositivos de red seguros</dc:title>
  <dc:creator>Martin Benson</dc:creator>
  <dc:description>2019</dc:description>
  <cp:lastModifiedBy>AMERICA CITLALY FLORES MASCAREO</cp:lastModifiedBy>
  <cp:revision>5</cp:revision>
  <cp:lastPrinted>2020-06-23T15:33:00Z</cp:lastPrinted>
  <dcterms:created xsi:type="dcterms:W3CDTF">2020-06-23T15:33:00Z</dcterms:created>
  <dcterms:modified xsi:type="dcterms:W3CDTF">2023-05-26T01:49:00Z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8600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